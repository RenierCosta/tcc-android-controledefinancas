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1552" w:rsidRPr="009633A4" w:rsidRDefault="004B69F9" w:rsidP="006657C6">
      <w:pPr>
        <w:spacing w:line="360" w:lineRule="auto"/>
        <w:rPr>
          <w:sz w:val="24"/>
          <w:szCs w:val="24"/>
        </w:rPr>
      </w:pPr>
      <w:r w:rsidRPr="009633A4">
        <w:rPr>
          <w:sz w:val="24"/>
          <w:szCs w:val="24"/>
        </w:rPr>
        <w:t>Introdução</w:t>
      </w:r>
    </w:p>
    <w:p w:rsidR="004B69F9" w:rsidRPr="009633A4" w:rsidRDefault="004B69F9" w:rsidP="006657C6">
      <w:pPr>
        <w:spacing w:line="360" w:lineRule="auto"/>
        <w:rPr>
          <w:sz w:val="24"/>
          <w:szCs w:val="24"/>
        </w:rPr>
      </w:pPr>
    </w:p>
    <w:p w:rsidR="00B86089" w:rsidRDefault="00B86089" w:rsidP="00B86089">
      <w:pPr>
        <w:pStyle w:val="texto"/>
      </w:pPr>
      <w:del w:id="0" w:author="Renier" w:date="2015-03-10T19:30:00Z">
        <w:r w:rsidRPr="00F7156C" w:rsidDel="00925EC0">
          <w:delText>C</w:delText>
        </w:r>
      </w:del>
      <w:r w:rsidRPr="00B22B40">
        <w:t>O mercado de celulares cresce a cada dia, chegando as mãos de mais de 3 bilhões de pessoas. Os usuários comuns buscam por aparelhos com diversos recursos para atender suas necessidades, como agilizar suas atividades cotidianas ou mesmo ter um entretenimento por</w:t>
      </w:r>
      <w:r>
        <w:t>tátil e moderno (LECHETA, 2010)</w:t>
      </w:r>
      <w:ins w:id="1" w:author="Renier" w:date="2015-03-10T19:30:00Z">
        <w:r>
          <w:t>.</w:t>
        </w:r>
      </w:ins>
    </w:p>
    <w:p w:rsidR="00B86089" w:rsidRDefault="00B86089" w:rsidP="00B86089">
      <w:pPr>
        <w:pStyle w:val="texto"/>
      </w:pPr>
      <w:r w:rsidRPr="00951C7C">
        <w:t>Sendo assim, os celulares apesar de terem poder computacional diferenciado de um computador normal, a cada momento possuem uma nova forma, tamanho, aumento na capacidade de processamento, bem como novos aplicativos agregados com as mais diversas finalidades, e com o desenvolvimento desses aplicativos para celulares vem tornando-se cada vez mais frequente empresas especializadas em produção desse tipo de software (ROMEIRO, 2005</w:t>
      </w:r>
      <w:r>
        <w:t>).</w:t>
      </w:r>
    </w:p>
    <w:p w:rsidR="00B86089" w:rsidRDefault="00B86089" w:rsidP="00B86089">
      <w:pPr>
        <w:pStyle w:val="texto"/>
        <w:rPr>
          <w:ins w:id="2" w:author="Renier" w:date="2015-03-10T19:30:00Z"/>
        </w:rPr>
      </w:pPr>
      <w:r w:rsidRPr="00915FD9">
        <w:t xml:space="preserve">Quando foram lançados, os celulares eram grandes e apenas pessoas com boas condições financeiras podiam possuir um. Com o tempo eles evoluíram, ficaram cada vez menores e mais populares. Assim surgiram os celulares inteligentes, </w:t>
      </w:r>
      <w:r w:rsidRPr="00A51243">
        <w:rPr>
          <w:i/>
        </w:rPr>
        <w:t>smartphones</w:t>
      </w:r>
      <w:r w:rsidRPr="00915FD9">
        <w:t>, aparelhos que possuem múltiplas tarefas e funções, diferentes de um simples celular utilizado a alguns anos atrás.</w:t>
      </w:r>
    </w:p>
    <w:p w:rsidR="00B86089" w:rsidRDefault="00B86089" w:rsidP="00B86089">
      <w:pPr>
        <w:pStyle w:val="texto"/>
        <w:rPr>
          <w:ins w:id="3" w:author="Renier" w:date="2015-03-10T19:30:00Z"/>
        </w:rPr>
      </w:pPr>
      <w:r w:rsidRPr="00E66C3A">
        <w:t xml:space="preserve">Em paralelo a essa realidade, o crescimento da tecnologia móvel relacionada à smartphones, </w:t>
      </w:r>
      <w:proofErr w:type="spellStart"/>
      <w:r w:rsidRPr="00E66C3A">
        <w:t>tablets</w:t>
      </w:r>
      <w:proofErr w:type="spellEnd"/>
      <w:r w:rsidRPr="00E66C3A">
        <w:t xml:space="preserve"> dentre outros dispositivos vem ganhando cada vez mais importância. E com o objetivo de suprir a demanda deste mercado, a empresa Google® desenvolveu um sistema operacional denominado </w:t>
      </w:r>
      <w:proofErr w:type="spellStart"/>
      <w:r w:rsidRPr="00E66C3A">
        <w:t>Android</w:t>
      </w:r>
      <w:proofErr w:type="spellEnd"/>
      <w:r w:rsidRPr="00E66C3A">
        <w:t xml:space="preserve">® baseado em licenciamento de código aberto, o que possibilita a contribuição de qualquer desenvolvedor criar, personalizar ou até mesmo corrigir erros do sistema. O sistema operacional </w:t>
      </w:r>
      <w:proofErr w:type="spellStart"/>
      <w:r w:rsidRPr="00E66C3A">
        <w:t>Android</w:t>
      </w:r>
      <w:proofErr w:type="spellEnd"/>
      <w:r w:rsidRPr="00E66C3A">
        <w:t xml:space="preserve">® é baseado no </w:t>
      </w:r>
      <w:proofErr w:type="spellStart"/>
      <w:r w:rsidRPr="00E66C3A">
        <w:t>Kernel</w:t>
      </w:r>
      <w:proofErr w:type="spellEnd"/>
      <w:r w:rsidRPr="00E66C3A">
        <w:t xml:space="preserve"> 2.6 do Linux e é o responsável por gerenciar a memória, os processos, os threads e a segurança do sistema no qual o mesmo est</w:t>
      </w:r>
      <w:r>
        <w:t>á operando (SILVA et al., 2013)</w:t>
      </w:r>
      <w:ins w:id="4" w:author="Renier" w:date="2015-03-10T19:30:00Z">
        <w:r>
          <w:t>.</w:t>
        </w:r>
      </w:ins>
    </w:p>
    <w:p w:rsidR="00B86089" w:rsidRDefault="00B86089" w:rsidP="00B86089">
      <w:pPr>
        <w:pStyle w:val="texto"/>
        <w:rPr>
          <w:ins w:id="5" w:author="Renier" w:date="2015-03-10T19:30:00Z"/>
        </w:rPr>
      </w:pPr>
      <w:r w:rsidRPr="00000C54">
        <w:lastRenderedPageBreak/>
        <w:t xml:space="preserve">A plataforma </w:t>
      </w:r>
      <w:proofErr w:type="spellStart"/>
      <w:r w:rsidRPr="00000C54">
        <w:t>Android</w:t>
      </w:r>
      <w:proofErr w:type="spellEnd"/>
      <w:r w:rsidRPr="00000C54">
        <w:t xml:space="preserve"> desfruta hoje de um papel de destaque </w:t>
      </w:r>
      <w:proofErr w:type="spellStart"/>
      <w:r w:rsidRPr="00000C54">
        <w:t>nomercado</w:t>
      </w:r>
      <w:proofErr w:type="spellEnd"/>
      <w:r w:rsidRPr="00000C54">
        <w:t>, tanto pela quantidade significativa de dispositivos produzidos como também por oferecer uma API rica, disponibilizando fácil acesso a vários recursos de hardware, tais como Wi-Fi e GPS, além de boas ferramentas para o desenvolvedor. A facilidade de desenvolver utilizando uma linguagem de programação (Java) bastante</w:t>
      </w:r>
      <w:r>
        <w:t xml:space="preserve"> disseminada, </w:t>
      </w:r>
      <w:r w:rsidRPr="006217C6">
        <w:t xml:space="preserve">a simplicidade e baixo custo para a publicação de aplicativos na loja Google Play e a quantidade de dispositivos </w:t>
      </w:r>
      <w:proofErr w:type="spellStart"/>
      <w:r w:rsidRPr="006217C6">
        <w:t>Android</w:t>
      </w:r>
      <w:proofErr w:type="spellEnd"/>
      <w:r w:rsidRPr="006217C6">
        <w:t xml:space="preserve"> em uso no mundo só fazem aumentar a popularidade da plataforma </w:t>
      </w:r>
      <w:r>
        <w:t>(MONTEIRO, 2012)</w:t>
      </w:r>
      <w:ins w:id="6" w:author="Renier" w:date="2015-03-10T19:30:00Z">
        <w:r>
          <w:t>.</w:t>
        </w:r>
      </w:ins>
    </w:p>
    <w:p w:rsidR="00C25260" w:rsidRPr="009633A4" w:rsidRDefault="00B86089" w:rsidP="00B86089">
      <w:pPr>
        <w:spacing w:line="360" w:lineRule="auto"/>
        <w:rPr>
          <w:sz w:val="24"/>
          <w:szCs w:val="24"/>
        </w:rPr>
      </w:pPr>
      <w:ins w:id="7" w:author="Renier" w:date="2015-03-10T19:30:00Z">
        <w:r>
          <w:t xml:space="preserve">Por ter grande uso, o </w:t>
        </w:r>
        <w:proofErr w:type="spellStart"/>
        <w:r>
          <w:t>Android</w:t>
        </w:r>
        <w:proofErr w:type="spellEnd"/>
        <w:r>
          <w:t xml:space="preserve"> foi o sistema escolhido para o desenvolvimento desse projeto. Que consiste em um sistema móvel para que o usuário tenha um controle melhor de seus gastos. Para a realização deste trabalho de conclusão de curso serão utilizados materiais referentes ao tema abordado, como livros, artigos, teses, dissertações e internet.</w:t>
        </w:r>
      </w:ins>
      <w:bookmarkStart w:id="8" w:name="_GoBack"/>
      <w:bookmarkEnd w:id="8"/>
    </w:p>
    <w:sectPr w:rsidR="00C25260" w:rsidRPr="009633A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69F9"/>
    <w:rsid w:val="000139D9"/>
    <w:rsid w:val="0002644E"/>
    <w:rsid w:val="00041CC9"/>
    <w:rsid w:val="000A367E"/>
    <w:rsid w:val="000B0CD1"/>
    <w:rsid w:val="000F74AC"/>
    <w:rsid w:val="00176272"/>
    <w:rsid w:val="001879D2"/>
    <w:rsid w:val="00195F9C"/>
    <w:rsid w:val="001C4167"/>
    <w:rsid w:val="0027037A"/>
    <w:rsid w:val="002A3CD6"/>
    <w:rsid w:val="002C2C3D"/>
    <w:rsid w:val="002E163E"/>
    <w:rsid w:val="002E26E2"/>
    <w:rsid w:val="002E53DD"/>
    <w:rsid w:val="00304542"/>
    <w:rsid w:val="00305C0C"/>
    <w:rsid w:val="00361629"/>
    <w:rsid w:val="00367448"/>
    <w:rsid w:val="00371552"/>
    <w:rsid w:val="004B69F9"/>
    <w:rsid w:val="00522EE3"/>
    <w:rsid w:val="0052670E"/>
    <w:rsid w:val="00556CA9"/>
    <w:rsid w:val="005723D4"/>
    <w:rsid w:val="0058457F"/>
    <w:rsid w:val="00586E31"/>
    <w:rsid w:val="00592DBA"/>
    <w:rsid w:val="005B1F34"/>
    <w:rsid w:val="005C23C7"/>
    <w:rsid w:val="005D17B5"/>
    <w:rsid w:val="005D6986"/>
    <w:rsid w:val="006657C6"/>
    <w:rsid w:val="006954BD"/>
    <w:rsid w:val="006B42AE"/>
    <w:rsid w:val="006C378C"/>
    <w:rsid w:val="006D22E0"/>
    <w:rsid w:val="006F3636"/>
    <w:rsid w:val="00725BD2"/>
    <w:rsid w:val="007708C9"/>
    <w:rsid w:val="007778DD"/>
    <w:rsid w:val="007E4983"/>
    <w:rsid w:val="00835AD4"/>
    <w:rsid w:val="00847C87"/>
    <w:rsid w:val="00877B87"/>
    <w:rsid w:val="008F7B2B"/>
    <w:rsid w:val="009420B8"/>
    <w:rsid w:val="00946065"/>
    <w:rsid w:val="009633A4"/>
    <w:rsid w:val="00985F96"/>
    <w:rsid w:val="009B1E76"/>
    <w:rsid w:val="009B23EA"/>
    <w:rsid w:val="00A41AFA"/>
    <w:rsid w:val="00A749A1"/>
    <w:rsid w:val="00A8050D"/>
    <w:rsid w:val="00AC4B73"/>
    <w:rsid w:val="00AD05B1"/>
    <w:rsid w:val="00AE567B"/>
    <w:rsid w:val="00AE6727"/>
    <w:rsid w:val="00AE6E43"/>
    <w:rsid w:val="00B01598"/>
    <w:rsid w:val="00B360C8"/>
    <w:rsid w:val="00B733D0"/>
    <w:rsid w:val="00B86089"/>
    <w:rsid w:val="00BB7ECF"/>
    <w:rsid w:val="00BC049F"/>
    <w:rsid w:val="00BC19EF"/>
    <w:rsid w:val="00BD314D"/>
    <w:rsid w:val="00C25260"/>
    <w:rsid w:val="00C33594"/>
    <w:rsid w:val="00C945BF"/>
    <w:rsid w:val="00C96BD1"/>
    <w:rsid w:val="00CE1D90"/>
    <w:rsid w:val="00D03061"/>
    <w:rsid w:val="00D64A06"/>
    <w:rsid w:val="00E02655"/>
    <w:rsid w:val="00ED2544"/>
    <w:rsid w:val="00F0345D"/>
    <w:rsid w:val="00F91B9F"/>
    <w:rsid w:val="00FC1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0ADC2D1-C1BA-4E0B-84CE-15543376CF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exto">
    <w:name w:val="texto"/>
    <w:basedOn w:val="Normal"/>
    <w:autoRedefine/>
    <w:rsid w:val="00B86089"/>
    <w:pPr>
      <w:spacing w:after="0" w:line="480" w:lineRule="auto"/>
      <w:ind w:firstLine="1134"/>
      <w:jc w:val="both"/>
    </w:pPr>
    <w:rPr>
      <w:rFonts w:ascii="Times New Roman" w:eastAsia="MS Mincho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475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1433</TotalTime>
  <Pages>2</Pages>
  <Words>423</Words>
  <Characters>2288</Characters>
  <Application>Microsoft Office Word</Application>
  <DocSecurity>0</DocSecurity>
  <Lines>19</Lines>
  <Paragraphs>5</Paragraphs>
  <ScaleCrop>false</ScaleCrop>
  <Company/>
  <LinksUpToDate>false</LinksUpToDate>
  <CharactersWithSpaces>2706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Renier</dc:creator>
  <cp:keywords/>
  <dc:description/>
  <cp:lastModifiedBy>Renier</cp:lastModifiedBy>
  <cp:revision>126</cp:revision>
  <dcterms:created xsi:type="dcterms:W3CDTF">2014-11-25T22:18:00Z</dcterms:created>
  <dcterms:modified xsi:type="dcterms:W3CDTF">2015-03-19T01:23:00Z</dcterms:modified>
</cp:coreProperties>
</file>